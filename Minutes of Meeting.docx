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AE8CC" w14:textId="77777777" w:rsidR="00634825" w:rsidRPr="00DE5B98" w:rsidRDefault="00634825" w:rsidP="00634825">
      <w:pPr>
        <w:pStyle w:val="Style1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D4017" wp14:editId="450085FA">
                <wp:simplePos x="0" y="0"/>
                <wp:positionH relativeFrom="column">
                  <wp:posOffset>1114425</wp:posOffset>
                </wp:positionH>
                <wp:positionV relativeFrom="paragraph">
                  <wp:posOffset>276225</wp:posOffset>
                </wp:positionV>
                <wp:extent cx="36861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00D7F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1.75pt" to="378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" strokecolor="#ffc000 [3207]" strokeweight="1.5pt">
                <v:stroke joinstyle="miter"/>
              </v:line>
            </w:pict>
          </mc:Fallback>
        </mc:AlternateContent>
      </w:r>
      <w:r w:rsidRPr="00DE5B98">
        <w:rPr>
          <w:i w:val="0"/>
          <w:iCs w:val="0"/>
          <w:sz w:val="28"/>
          <w:szCs w:val="28"/>
        </w:rPr>
        <w:t>Minutes of Meeting</w:t>
      </w:r>
    </w:p>
    <w:p w14:paraId="311192AE" w14:textId="77777777" w:rsidR="00634825" w:rsidRPr="001271FA" w:rsidRDefault="00634825" w:rsidP="00634825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742"/>
        <w:gridCol w:w="2127"/>
        <w:gridCol w:w="2268"/>
      </w:tblGrid>
      <w:tr w:rsidR="00634825" w:rsidRPr="001271FA" w14:paraId="3BB3F683" w14:textId="77777777" w:rsidTr="00BC04D2">
        <w:trPr>
          <w:trHeight w:val="722"/>
        </w:trPr>
        <w:tc>
          <w:tcPr>
            <w:tcW w:w="1789" w:type="dxa"/>
            <w:shd w:val="clear" w:color="auto" w:fill="FFD966" w:themeFill="accent4" w:themeFillTint="99"/>
            <w:vAlign w:val="center"/>
          </w:tcPr>
          <w:p w14:paraId="0A34FC60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1271FA">
              <w:rPr>
                <w:rFonts w:asciiTheme="majorBidi" w:hAnsiTheme="majorBidi" w:cstheme="majorBidi"/>
                <w:b/>
                <w:bCs/>
              </w:rPr>
              <w:t>Meeting Location</w:t>
            </w:r>
          </w:p>
        </w:tc>
        <w:tc>
          <w:tcPr>
            <w:tcW w:w="2742" w:type="dxa"/>
          </w:tcPr>
          <w:p w14:paraId="2DC29637" w14:textId="318CF901" w:rsidR="00634825" w:rsidRPr="001271FA" w:rsidRDefault="00634825" w:rsidP="00BC04D2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127" w:type="dxa"/>
            <w:shd w:val="clear" w:color="auto" w:fill="FFD966" w:themeFill="accent4" w:themeFillTint="99"/>
          </w:tcPr>
          <w:p w14:paraId="1D097D52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ins w:id="0" w:author="Mr. Karimi Mazidi, Sajad" w:date="2021-08-15T13:24:00Z">
              <w:r w:rsidRPr="001271FA">
                <w:rPr>
                  <w:rFonts w:asciiTheme="majorBidi" w:hAnsiTheme="majorBidi" w:cstheme="majorBidi"/>
                  <w:b/>
                  <w:bCs/>
                </w:rPr>
                <w:t>Meeting Date and Time</w:t>
              </w:r>
            </w:ins>
          </w:p>
        </w:tc>
        <w:tc>
          <w:tcPr>
            <w:tcW w:w="2268" w:type="dxa"/>
          </w:tcPr>
          <w:p w14:paraId="10197541" w14:textId="08395B48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rtl/>
              </w:rPr>
            </w:pPr>
          </w:p>
        </w:tc>
      </w:tr>
      <w:tr w:rsidR="00634825" w:rsidRPr="001271FA" w14:paraId="5E618023" w14:textId="77777777" w:rsidTr="00BC04D2">
        <w:trPr>
          <w:trHeight w:val="493"/>
        </w:trPr>
        <w:tc>
          <w:tcPr>
            <w:tcW w:w="1789" w:type="dxa"/>
            <w:shd w:val="clear" w:color="auto" w:fill="FFD966" w:themeFill="accent4" w:themeFillTint="99"/>
            <w:vAlign w:val="center"/>
          </w:tcPr>
          <w:p w14:paraId="0204C667" w14:textId="2119D889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742" w:type="dxa"/>
          </w:tcPr>
          <w:p w14:paraId="0C3C037C" w14:textId="1B6F8A50" w:rsidR="00634825" w:rsidRPr="001271FA" w:rsidRDefault="00634825" w:rsidP="00BC04D2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127" w:type="dxa"/>
            <w:shd w:val="clear" w:color="auto" w:fill="FFD966" w:themeFill="accent4" w:themeFillTint="99"/>
          </w:tcPr>
          <w:p w14:paraId="755E6A03" w14:textId="77777777" w:rsidR="00634825" w:rsidRPr="001271FA" w:rsidRDefault="00634825" w:rsidP="00BC04D2">
            <w:pPr>
              <w:bidi w:val="0"/>
              <w:rPr>
                <w:ins w:id="1" w:author="SaJaD KM" w:date="2021-08-15T13:24:00Z"/>
                <w:rFonts w:asciiTheme="majorBidi" w:hAnsiTheme="majorBidi" w:cstheme="majorBidi"/>
              </w:rPr>
            </w:pPr>
            <w:ins w:id="2" w:author="Mr. Karimi Mazidi, Sajad" w:date="2021-08-15T13:24:00Z">
              <w:r w:rsidRPr="001271FA">
                <w:rPr>
                  <w:rFonts w:asciiTheme="majorBidi" w:hAnsiTheme="majorBidi" w:cstheme="majorBidi"/>
                  <w:b/>
                  <w:bCs/>
                </w:rPr>
                <w:t>Meeting Organizer</w:t>
              </w:r>
            </w:ins>
          </w:p>
        </w:tc>
        <w:tc>
          <w:tcPr>
            <w:tcW w:w="2268" w:type="dxa"/>
          </w:tcPr>
          <w:p w14:paraId="4215EE3D" w14:textId="261F20DB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rtl/>
              </w:rPr>
            </w:pPr>
          </w:p>
        </w:tc>
      </w:tr>
      <w:tr w:rsidR="00634825" w:rsidRPr="001271FA" w14:paraId="777AAFD9" w14:textId="77777777" w:rsidTr="00BC04D2">
        <w:trPr>
          <w:trHeight w:val="964"/>
        </w:trPr>
        <w:tc>
          <w:tcPr>
            <w:tcW w:w="1789" w:type="dxa"/>
            <w:shd w:val="clear" w:color="auto" w:fill="FFD966" w:themeFill="accent4" w:themeFillTint="99"/>
            <w:vAlign w:val="center"/>
          </w:tcPr>
          <w:p w14:paraId="5D7DA0B8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1271FA">
              <w:rPr>
                <w:rFonts w:asciiTheme="majorBidi" w:hAnsiTheme="majorBidi" w:cstheme="majorBidi"/>
                <w:b/>
                <w:bCs/>
              </w:rPr>
              <w:t>Meeting Title</w:t>
            </w:r>
          </w:p>
        </w:tc>
        <w:tc>
          <w:tcPr>
            <w:tcW w:w="2742" w:type="dxa"/>
          </w:tcPr>
          <w:p w14:paraId="378BA329" w14:textId="09EEB840" w:rsidR="00634825" w:rsidRPr="001271FA" w:rsidRDefault="00634825" w:rsidP="00BC04D2">
            <w:pPr>
              <w:bidi w:val="0"/>
              <w:rPr>
                <w:ins w:id="3" w:author="SaJaD KM" w:date="2021-08-15T13:24:00Z"/>
                <w:rFonts w:asciiTheme="majorBidi" w:hAnsiTheme="majorBidi" w:cstheme="majorBidi"/>
              </w:rPr>
            </w:pPr>
          </w:p>
        </w:tc>
        <w:tc>
          <w:tcPr>
            <w:tcW w:w="2127" w:type="dxa"/>
            <w:shd w:val="clear" w:color="auto" w:fill="FFD966" w:themeFill="accent4" w:themeFillTint="99"/>
          </w:tcPr>
          <w:p w14:paraId="02FF4074" w14:textId="77777777" w:rsidR="00634825" w:rsidRPr="001271FA" w:rsidRDefault="00634825" w:rsidP="00BC04D2">
            <w:pPr>
              <w:bidi w:val="0"/>
              <w:rPr>
                <w:ins w:id="4" w:author="SaJaD KM" w:date="2021-08-15T13:24:00Z"/>
                <w:rFonts w:asciiTheme="majorBidi" w:hAnsiTheme="majorBidi" w:cstheme="majorBidi"/>
              </w:rPr>
            </w:pPr>
            <w:ins w:id="5" w:author="Mr. Karimi Mazidi, Sajad" w:date="2021-08-15T13:24:00Z">
              <w:r w:rsidRPr="001271FA">
                <w:rPr>
                  <w:rFonts w:asciiTheme="majorBidi" w:hAnsiTheme="majorBidi" w:cstheme="majorBidi"/>
                  <w:b/>
                  <w:bCs/>
                </w:rPr>
                <w:t>Minutes Drafted Date</w:t>
              </w:r>
            </w:ins>
          </w:p>
        </w:tc>
        <w:tc>
          <w:tcPr>
            <w:tcW w:w="2268" w:type="dxa"/>
          </w:tcPr>
          <w:p w14:paraId="15584C7A" w14:textId="483C5038" w:rsidR="00634825" w:rsidRPr="001271FA" w:rsidRDefault="00634825" w:rsidP="00BC04D2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38B90C45" w14:textId="77777777" w:rsidR="00634825" w:rsidRPr="001271FA" w:rsidRDefault="00634825" w:rsidP="00634825">
      <w:pPr>
        <w:rPr>
          <w:rFonts w:asciiTheme="majorBidi" w:hAnsiTheme="majorBidi" w:cstheme="majorBidi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0"/>
        <w:gridCol w:w="4066"/>
      </w:tblGrid>
      <w:tr w:rsidR="00634825" w:rsidRPr="001271FA" w14:paraId="1EBC5FBA" w14:textId="77777777" w:rsidTr="00BC04D2">
        <w:tc>
          <w:tcPr>
            <w:tcW w:w="4950" w:type="dxa"/>
            <w:shd w:val="clear" w:color="auto" w:fill="FFD966" w:themeFill="accent4" w:themeFillTint="99"/>
          </w:tcPr>
          <w:p w14:paraId="2E189766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1271FA">
              <w:rPr>
                <w:rFonts w:asciiTheme="majorBidi" w:hAnsiTheme="majorBidi" w:cstheme="majorBidi"/>
                <w:b/>
                <w:bCs/>
              </w:rPr>
              <w:t>Attendees</w:t>
            </w:r>
          </w:p>
        </w:tc>
        <w:tc>
          <w:tcPr>
            <w:tcW w:w="4066" w:type="dxa"/>
            <w:shd w:val="clear" w:color="auto" w:fill="FFD966" w:themeFill="accent4" w:themeFillTint="99"/>
          </w:tcPr>
          <w:p w14:paraId="0074DFDA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ins w:id="6" w:author="SaJaD KM" w:date="2021-08-15T13:28:00Z">
              <w:r>
                <w:rPr>
                  <w:rFonts w:asciiTheme="majorBidi" w:hAnsiTheme="majorBidi" w:cstheme="majorBidi"/>
                  <w:b/>
                  <w:bCs/>
                </w:rPr>
                <w:t>Affiliation</w:t>
              </w:r>
            </w:ins>
          </w:p>
        </w:tc>
      </w:tr>
      <w:tr w:rsidR="00634825" w:rsidRPr="001271FA" w14:paraId="58E69ADF" w14:textId="77777777" w:rsidTr="00634825">
        <w:trPr>
          <w:ins w:id="7" w:author="SaJaD KM" w:date="2021-08-15T13:35:00Z"/>
        </w:trPr>
        <w:tc>
          <w:tcPr>
            <w:tcW w:w="4950" w:type="dxa"/>
            <w:shd w:val="clear" w:color="auto" w:fill="D9E2F3" w:themeFill="accent1" w:themeFillTint="33"/>
          </w:tcPr>
          <w:p w14:paraId="3BB11885" w14:textId="20EC4525" w:rsidR="00634825" w:rsidRPr="001271FA" w:rsidRDefault="00634825" w:rsidP="00634825">
            <w:pPr>
              <w:bidi w:val="0"/>
              <w:rPr>
                <w:ins w:id="8" w:author="SaJaD KM" w:date="2021-08-15T13:35:00Z"/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Mohammed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Faizan</w:t>
            </w:r>
            <w:proofErr w:type="spellEnd"/>
          </w:p>
        </w:tc>
        <w:tc>
          <w:tcPr>
            <w:tcW w:w="4066" w:type="dxa"/>
            <w:shd w:val="clear" w:color="auto" w:fill="D9E2F3" w:themeFill="accent1" w:themeFillTint="33"/>
          </w:tcPr>
          <w:p w14:paraId="14068345" w14:textId="5BDBC057" w:rsidR="00634825" w:rsidRDefault="00634825" w:rsidP="00BC04D2">
            <w:pPr>
              <w:bidi w:val="0"/>
              <w:rPr>
                <w:ins w:id="9" w:author="SaJaD KM" w:date="2021-08-15T13:35:00Z"/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Monash University</w:t>
            </w:r>
          </w:p>
        </w:tc>
      </w:tr>
      <w:tr w:rsidR="00634825" w:rsidRPr="001271FA" w14:paraId="756AC0D5" w14:textId="77777777" w:rsidTr="00634825">
        <w:trPr>
          <w:ins w:id="10" w:author="SaJaD KM" w:date="2021-08-15T13:28:00Z"/>
        </w:trPr>
        <w:tc>
          <w:tcPr>
            <w:tcW w:w="4950" w:type="dxa"/>
            <w:shd w:val="clear" w:color="auto" w:fill="D9E2F3" w:themeFill="accent1" w:themeFillTint="33"/>
          </w:tcPr>
          <w:p w14:paraId="2499F113" w14:textId="70BC8542" w:rsidR="00634825" w:rsidRPr="00634825" w:rsidRDefault="00634825" w:rsidP="00634825">
            <w:pPr>
              <w:bidi w:val="0"/>
              <w:spacing w:after="0" w:line="240" w:lineRule="auto"/>
              <w:rPr>
                <w:ins w:id="11" w:author="SaJaD KM" w:date="2021-08-15T13:28:00Z"/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Adarsh More</w:t>
            </w:r>
          </w:p>
        </w:tc>
        <w:tc>
          <w:tcPr>
            <w:tcW w:w="4066" w:type="dxa"/>
            <w:shd w:val="clear" w:color="auto" w:fill="D9E2F3" w:themeFill="accent1" w:themeFillTint="33"/>
          </w:tcPr>
          <w:p w14:paraId="40C234A7" w14:textId="4923C459" w:rsidR="00634825" w:rsidRDefault="00634825" w:rsidP="00634825">
            <w:pPr>
              <w:bidi w:val="0"/>
              <w:rPr>
                <w:ins w:id="12" w:author="SaJaD KM" w:date="2021-08-15T13:28:00Z"/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Monash University</w:t>
            </w:r>
          </w:p>
        </w:tc>
      </w:tr>
      <w:tr w:rsidR="00634825" w:rsidRPr="001271FA" w14:paraId="2334324B" w14:textId="77777777" w:rsidTr="00634825">
        <w:tc>
          <w:tcPr>
            <w:tcW w:w="4950" w:type="dxa"/>
            <w:shd w:val="clear" w:color="auto" w:fill="D9E2F3" w:themeFill="accent1" w:themeFillTint="33"/>
          </w:tcPr>
          <w:p w14:paraId="7B2FAF7C" w14:textId="455C41DE" w:rsidR="00634825" w:rsidRDefault="00634825" w:rsidP="00634825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Parnika</w:t>
            </w:r>
            <w:proofErr w:type="spellEnd"/>
          </w:p>
        </w:tc>
        <w:tc>
          <w:tcPr>
            <w:tcW w:w="4066" w:type="dxa"/>
            <w:shd w:val="clear" w:color="auto" w:fill="D9E2F3" w:themeFill="accent1" w:themeFillTint="33"/>
          </w:tcPr>
          <w:p w14:paraId="6F6C277F" w14:textId="4AFA86F6" w:rsidR="00634825" w:rsidRDefault="00634825" w:rsidP="00634825">
            <w:pPr>
              <w:bidi w:val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Monash University</w:t>
            </w:r>
          </w:p>
        </w:tc>
      </w:tr>
    </w:tbl>
    <w:p w14:paraId="1B74A73D" w14:textId="77777777" w:rsidR="00634825" w:rsidRPr="001271FA" w:rsidRDefault="00634825" w:rsidP="00634825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825" w:rsidRPr="001271FA" w14:paraId="78562812" w14:textId="77777777" w:rsidTr="00BC04D2">
        <w:tc>
          <w:tcPr>
            <w:tcW w:w="9016" w:type="dxa"/>
            <w:shd w:val="clear" w:color="auto" w:fill="FFD966" w:themeFill="accent4" w:themeFillTint="99"/>
          </w:tcPr>
          <w:p w14:paraId="65408C60" w14:textId="77777777" w:rsidR="00634825" w:rsidRPr="001271FA" w:rsidRDefault="00634825" w:rsidP="00BC04D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1271FA">
              <w:rPr>
                <w:rFonts w:asciiTheme="majorBidi" w:hAnsiTheme="majorBidi" w:cstheme="majorBidi"/>
                <w:b/>
                <w:bCs/>
              </w:rPr>
              <w:t>Brief Description</w:t>
            </w:r>
          </w:p>
        </w:tc>
      </w:tr>
      <w:tr w:rsidR="00634825" w:rsidRPr="001271FA" w14:paraId="21A1D927" w14:textId="77777777" w:rsidTr="00BC04D2">
        <w:tc>
          <w:tcPr>
            <w:tcW w:w="9016" w:type="dxa"/>
          </w:tcPr>
          <w:p w14:paraId="3FC91E72" w14:textId="08185BB2" w:rsidR="00634825" w:rsidRPr="001271FA" w:rsidRDefault="00634825" w:rsidP="00634825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5914698F" w14:textId="77777777" w:rsidR="00634825" w:rsidRDefault="00634825" w:rsidP="00634825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9138" w:type="dxa"/>
        <w:tblLook w:val="04A0" w:firstRow="1" w:lastRow="0" w:firstColumn="1" w:lastColumn="0" w:noHBand="0" w:noVBand="1"/>
      </w:tblPr>
      <w:tblGrid>
        <w:gridCol w:w="562"/>
        <w:gridCol w:w="8576"/>
      </w:tblGrid>
      <w:tr w:rsidR="00634825" w14:paraId="6B8C4EF3" w14:textId="77777777" w:rsidTr="00BC04D2">
        <w:trPr>
          <w:trHeight w:val="252"/>
        </w:trPr>
        <w:tc>
          <w:tcPr>
            <w:tcW w:w="562" w:type="dxa"/>
            <w:vAlign w:val="center"/>
          </w:tcPr>
          <w:p w14:paraId="7F227C38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8576" w:type="dxa"/>
          </w:tcPr>
          <w:p w14:paraId="69047869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r w:rsidRPr="001271FA">
              <w:rPr>
                <w:rFonts w:asciiTheme="majorBidi" w:hAnsiTheme="majorBidi" w:cstheme="majorBidi"/>
                <w:b/>
                <w:bCs/>
              </w:rPr>
              <w:t>Summary of the discussion</w:t>
            </w:r>
          </w:p>
        </w:tc>
      </w:tr>
      <w:tr w:rsidR="00634825" w14:paraId="55BA9A7B" w14:textId="77777777" w:rsidTr="00BC04D2">
        <w:trPr>
          <w:trHeight w:val="252"/>
        </w:trPr>
        <w:tc>
          <w:tcPr>
            <w:tcW w:w="562" w:type="dxa"/>
            <w:vAlign w:val="center"/>
          </w:tcPr>
          <w:p w14:paraId="00BDB552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ins w:id="13" w:author="Mr. Karimi Mazidi, Sajad" w:date="2021-08-15T14:16:00Z">
              <w:r>
                <w:rPr>
                  <w:rFonts w:asciiTheme="majorBidi" w:hAnsiTheme="majorBidi" w:cstheme="majorBidi"/>
                </w:rPr>
                <w:t>No</w:t>
              </w:r>
            </w:ins>
          </w:p>
        </w:tc>
        <w:tc>
          <w:tcPr>
            <w:tcW w:w="8576" w:type="dxa"/>
          </w:tcPr>
          <w:p w14:paraId="08E1B3C7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ins w:id="14" w:author="Mr. Karimi Mazidi, Sajad" w:date="2021-08-15T14:16:00Z">
              <w:r>
                <w:rPr>
                  <w:rFonts w:asciiTheme="majorBidi" w:hAnsiTheme="majorBidi" w:cstheme="majorBidi"/>
                </w:rPr>
                <w:t>Item discussed</w:t>
              </w:r>
            </w:ins>
          </w:p>
        </w:tc>
      </w:tr>
      <w:tr w:rsidR="00634825" w14:paraId="438550D3" w14:textId="77777777" w:rsidTr="00BC04D2">
        <w:trPr>
          <w:trHeight w:val="252"/>
        </w:trPr>
        <w:tc>
          <w:tcPr>
            <w:tcW w:w="562" w:type="dxa"/>
            <w:vAlign w:val="center"/>
          </w:tcPr>
          <w:p w14:paraId="72C54712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ins w:id="15" w:author="Mr. Karimi Mazidi, Sajad" w:date="2021-08-15T14:17:00Z">
              <w:r>
                <w:rPr>
                  <w:rFonts w:asciiTheme="majorBidi" w:hAnsiTheme="majorBidi" w:cstheme="majorBidi"/>
                </w:rPr>
                <w:t>1</w:t>
              </w:r>
            </w:ins>
          </w:p>
        </w:tc>
        <w:tc>
          <w:tcPr>
            <w:tcW w:w="8576" w:type="dxa"/>
          </w:tcPr>
          <w:p w14:paraId="66E13B0A" w14:textId="77777777" w:rsidR="00634825" w:rsidRDefault="00634825" w:rsidP="00BC04D2">
            <w:pPr>
              <w:pStyle w:val="ListParagraph"/>
              <w:bidi w:val="0"/>
              <w:rPr>
                <w:rFonts w:asciiTheme="majorBidi" w:hAnsiTheme="majorBidi" w:cstheme="majorBidi"/>
              </w:rPr>
            </w:pPr>
          </w:p>
          <w:p w14:paraId="69A2DFEC" w14:textId="77777777" w:rsidR="00634825" w:rsidRDefault="00634825" w:rsidP="00BC04D2">
            <w:pPr>
              <w:pStyle w:val="ListParagraph"/>
              <w:bidi w:val="0"/>
              <w:rPr>
                <w:rFonts w:asciiTheme="majorBidi" w:hAnsiTheme="majorBidi" w:cstheme="majorBidi"/>
              </w:rPr>
            </w:pPr>
          </w:p>
          <w:p w14:paraId="1A9E3C8B" w14:textId="77777777" w:rsidR="00634825" w:rsidRPr="00634825" w:rsidRDefault="00634825" w:rsidP="00634825">
            <w:pPr>
              <w:bidi w:val="0"/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634825" w14:paraId="29183F06" w14:textId="77777777" w:rsidTr="00BC04D2">
        <w:trPr>
          <w:trHeight w:val="252"/>
        </w:trPr>
        <w:tc>
          <w:tcPr>
            <w:tcW w:w="562" w:type="dxa"/>
            <w:vAlign w:val="center"/>
          </w:tcPr>
          <w:p w14:paraId="6C7A8E8F" w14:textId="77777777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576" w:type="dxa"/>
          </w:tcPr>
          <w:p w14:paraId="34BBF0F9" w14:textId="09ADA6E2" w:rsidR="00634825" w:rsidRDefault="00634825" w:rsidP="00BC04D2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2236965C" w14:textId="77777777" w:rsidR="00634825" w:rsidRDefault="00634825" w:rsidP="00634825">
      <w:pPr>
        <w:bidi w:val="0"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825" w:rsidRPr="00B609AB" w14:paraId="76545546" w14:textId="77777777" w:rsidTr="00BC04D2">
        <w:tc>
          <w:tcPr>
            <w:tcW w:w="9016" w:type="dxa"/>
            <w:shd w:val="clear" w:color="auto" w:fill="FFD966" w:themeFill="accent4" w:themeFillTint="99"/>
          </w:tcPr>
          <w:p w14:paraId="2332FE59" w14:textId="77777777" w:rsidR="00634825" w:rsidRPr="00B609AB" w:rsidRDefault="00634825" w:rsidP="00BC0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609AB">
              <w:rPr>
                <w:rFonts w:asciiTheme="majorBidi" w:hAnsiTheme="majorBidi" w:cstheme="majorBidi"/>
                <w:b/>
                <w:bCs/>
              </w:rPr>
              <w:t>Meeting conclusion</w:t>
            </w:r>
          </w:p>
        </w:tc>
      </w:tr>
      <w:tr w:rsidR="00634825" w14:paraId="05783B80" w14:textId="77777777" w:rsidTr="00BC04D2">
        <w:trPr>
          <w:trHeight w:val="2177"/>
        </w:trPr>
        <w:tc>
          <w:tcPr>
            <w:tcW w:w="9016" w:type="dxa"/>
          </w:tcPr>
          <w:p w14:paraId="1C58606F" w14:textId="65E7EC63" w:rsidR="00634825" w:rsidRPr="00CC6B0C" w:rsidRDefault="00634825" w:rsidP="00BC04D2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08F4150" w14:textId="77777777" w:rsidR="00634825" w:rsidRDefault="00634825" w:rsidP="00634825">
      <w:pPr>
        <w:rPr>
          <w:rFonts w:asciiTheme="majorBidi" w:hAnsiTheme="majorBidi" w:cstheme="majorBidi"/>
        </w:rPr>
      </w:pPr>
    </w:p>
    <w:p w14:paraId="42C99385" w14:textId="77777777" w:rsidR="00634825" w:rsidRPr="000F12E1" w:rsidRDefault="00634825" w:rsidP="00634825">
      <w:pPr>
        <w:tabs>
          <w:tab w:val="left" w:pos="2291"/>
        </w:tabs>
        <w:rPr>
          <w:rFonts w:asciiTheme="majorBidi" w:hAnsiTheme="majorBidi" w:cstheme="majorBidi"/>
        </w:rPr>
      </w:pPr>
    </w:p>
    <w:p w14:paraId="762244F6" w14:textId="77777777" w:rsidR="00546B5D" w:rsidRDefault="00546B5D"/>
    <w:sectPr w:rsidR="00546B5D" w:rsidSect="00EB52B5">
      <w:headerReference w:type="default" r:id="rId7"/>
      <w:pgSz w:w="11906" w:h="16838"/>
      <w:pgMar w:top="1440" w:right="1440" w:bottom="1440" w:left="1440" w:header="144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4F0FE" w14:textId="77777777" w:rsidR="001C53DF" w:rsidRDefault="001C53DF" w:rsidP="00634825">
      <w:pPr>
        <w:spacing w:after="0" w:line="240" w:lineRule="auto"/>
      </w:pPr>
      <w:r>
        <w:separator/>
      </w:r>
    </w:p>
  </w:endnote>
  <w:endnote w:type="continuationSeparator" w:id="0">
    <w:p w14:paraId="41D37A11" w14:textId="77777777" w:rsidR="001C53DF" w:rsidRDefault="001C53DF" w:rsidP="0063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CB265" w14:textId="77777777" w:rsidR="001C53DF" w:rsidRDefault="001C53DF" w:rsidP="00634825">
      <w:pPr>
        <w:spacing w:after="0" w:line="240" w:lineRule="auto"/>
      </w:pPr>
      <w:r>
        <w:separator/>
      </w:r>
    </w:p>
  </w:footnote>
  <w:footnote w:type="continuationSeparator" w:id="0">
    <w:p w14:paraId="4F43F53C" w14:textId="77777777" w:rsidR="001C53DF" w:rsidRDefault="001C53DF" w:rsidP="0063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  <w:rtl/>
      </w:rPr>
      <w:alias w:val="Title"/>
      <w:tag w:val=""/>
      <w:id w:val="1116400235"/>
      <w:placeholder>
        <w:docPart w:val="5170936206AD1349AB7BCB78305AC7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C5065" w14:textId="5CDCA1E4" w:rsidR="00634825" w:rsidRDefault="00634825">
        <w:pPr>
          <w:pStyle w:val="Header"/>
          <w:jc w:val="right"/>
          <w:rPr>
            <w:color w:val="7F7F7F" w:themeColor="text1" w:themeTint="80"/>
          </w:rPr>
        </w:pPr>
        <w:r>
          <w:rPr>
            <w:rFonts w:hint="cs"/>
            <w:color w:val="7F7F7F" w:themeColor="text1" w:themeTint="80"/>
            <w:rtl/>
          </w:rPr>
          <w:t xml:space="preserve">FIT5057 </w:t>
        </w:r>
      </w:p>
    </w:sdtContent>
  </w:sdt>
  <w:p w14:paraId="66E525B6" w14:textId="179B07F5" w:rsidR="0076729D" w:rsidRDefault="00634825" w:rsidP="00EB52B5">
    <w:pPr>
      <w:pStyle w:val="Header"/>
      <w:bidi w:val="0"/>
    </w:pPr>
    <w:r>
      <w:t>Group1 Meeting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36297"/>
    <w:multiLevelType w:val="hybridMultilevel"/>
    <w:tmpl w:val="FD6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461"/>
    <w:multiLevelType w:val="hybridMultilevel"/>
    <w:tmpl w:val="A678D7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09C1"/>
    <w:multiLevelType w:val="hybridMultilevel"/>
    <w:tmpl w:val="DEEA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7366D"/>
    <w:multiLevelType w:val="hybridMultilevel"/>
    <w:tmpl w:val="86B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r. Karimi Mazidi, Sajad">
    <w15:presenceInfo w15:providerId="AD" w15:userId="S-1-5-21-1979534010-2455199216-987373863-3065"/>
  </w15:person>
  <w15:person w15:author="SaJaD KM">
    <w15:presenceInfo w15:providerId="Windows Live" w15:userId="80ac373f9994cb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1C53DF"/>
    <w:rsid w:val="00546B5D"/>
    <w:rsid w:val="0063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DF24"/>
  <w15:chartTrackingRefBased/>
  <w15:docId w15:val="{EFDD6638-AD26-2049-86FF-D35584B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25"/>
    <w:pPr>
      <w:bidi/>
      <w:spacing w:after="160" w:line="259" w:lineRule="auto"/>
    </w:pPr>
    <w:rPr>
      <w:sz w:val="22"/>
      <w:szCs w:val="22"/>
      <w:lang w:val="en-US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825"/>
    <w:rPr>
      <w:sz w:val="22"/>
      <w:szCs w:val="22"/>
      <w:lang w:val="en-US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25"/>
    <w:rPr>
      <w:sz w:val="22"/>
      <w:szCs w:val="22"/>
      <w:lang w:val="en-US" w:bidi="fa-IR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paragraph" w:customStyle="1" w:styleId="Style1">
    <w:name w:val="Style1"/>
    <w:basedOn w:val="TOC1"/>
    <w:link w:val="Style1Char"/>
    <w:qFormat/>
    <w:rsid w:val="00634825"/>
    <w:pPr>
      <w:spacing w:line="360" w:lineRule="auto"/>
    </w:pPr>
    <w:rPr>
      <w:rFonts w:asciiTheme="majorBidi" w:hAnsiTheme="majorBidi" w:cstheme="majorBidi"/>
      <w:b/>
      <w:bCs/>
      <w:i/>
      <w:iCs/>
      <w:color w:val="000000" w:themeColor="text1"/>
    </w:rPr>
  </w:style>
  <w:style w:type="character" w:customStyle="1" w:styleId="Style1Char">
    <w:name w:val="Style1 Char"/>
    <w:basedOn w:val="DefaultParagraphFont"/>
    <w:link w:val="Style1"/>
    <w:rsid w:val="00634825"/>
    <w:rPr>
      <w:rFonts w:asciiTheme="majorBidi" w:hAnsiTheme="majorBidi" w:cstheme="majorBidi"/>
      <w:b/>
      <w:bCs/>
      <w:i/>
      <w:iCs/>
      <w:color w:val="000000" w:themeColor="text1"/>
      <w:sz w:val="22"/>
      <w:szCs w:val="22"/>
      <w:lang w:val="en-US" w:bidi="fa-I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4825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63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25"/>
    <w:rPr>
      <w:sz w:val="22"/>
      <w:szCs w:val="22"/>
      <w:lang w:val="en-US" w:bidi="fa-IR"/>
    </w:rPr>
  </w:style>
  <w:style w:type="paragraph" w:styleId="NoSpacing">
    <w:name w:val="No Spacing"/>
    <w:uiPriority w:val="1"/>
    <w:qFormat/>
    <w:rsid w:val="0063482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70936206AD1349AB7BCB78305A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2B8BA-1D77-9F4F-83E3-3B6C0B344CDF}"/>
      </w:docPartPr>
      <w:docPartBody>
        <w:p w:rsidR="00000000" w:rsidRDefault="00EC092B" w:rsidP="00EC092B">
          <w:pPr>
            <w:pStyle w:val="5170936206AD1349AB7BCB78305AC7F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2B"/>
    <w:rsid w:val="00EC092B"/>
    <w:rsid w:val="00F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0936206AD1349AB7BCB78305AC7FB">
    <w:name w:val="5170936206AD1349AB7BCB78305AC7FB"/>
    <w:rsid w:val="00EC0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FIT5057</dc:title>
  <dc:subject/>
  <dc:creator>Mohammed Faizan</dc:creator>
  <cp:keywords/>
  <dc:description/>
  <cp:lastModifiedBy>Mohammed Faizan</cp:lastModifiedBy>
  <cp:revision>1</cp:revision>
  <dcterms:created xsi:type="dcterms:W3CDTF">2023-04-08T09:51:00Z</dcterms:created>
  <dcterms:modified xsi:type="dcterms:W3CDTF">2023-04-08T09:58:00Z</dcterms:modified>
</cp:coreProperties>
</file>